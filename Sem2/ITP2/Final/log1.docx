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0C75" w14:textId="52EF2D8A" w:rsidR="00DA03AE" w:rsidRPr="002E4FE1" w:rsidRDefault="00F6106C" w:rsidP="002E4FE1">
      <w:pPr>
        <w:pStyle w:val="a4"/>
        <w:jc w:val="center"/>
        <w:rPr>
          <w:rFonts w:ascii="Times New Roman" w:hAnsi="Times New Roman"/>
          <w:rPrChange w:id="0" w:author="Елена Романова" w:date="2021-02-20T15:18:00Z">
            <w:rPr>
              <w:rFonts w:hint="cs"/>
              <w:rtl/>
            </w:rPr>
          </w:rPrChange>
        </w:rPr>
        <w:pPrChange w:id="1" w:author="Елена Романова" w:date="2021-02-20T15:19:00Z">
          <w:pPr>
            <w:pStyle w:val="a4"/>
          </w:pPr>
        </w:pPrChange>
      </w:pPr>
      <w:r>
        <w:t xml:space="preserve">Introduction to Programming </w:t>
      </w:r>
      <w:r w:rsidR="001E07A7">
        <w:t xml:space="preserve">II </w:t>
      </w:r>
      <w:r>
        <w:t>Project Log</w:t>
      </w:r>
      <w:ins w:id="2" w:author="Елена Романова" w:date="2021-02-20T15:18:00Z">
        <w:r w:rsidR="002E4FE1">
          <w:t xml:space="preserve"> </w:t>
        </w:r>
        <w:r w:rsidR="002E4FE1" w:rsidRPr="002E4FE1">
          <w:rPr>
            <w:rPrChange w:id="3" w:author="Елена Романова" w:date="2021-02-20T15:19:00Z">
              <w:rPr>
                <w:rFonts w:ascii="Times New Roman" w:hAnsi="Times New Roman"/>
                <w:lang w:val="ru-RU"/>
              </w:rPr>
            </w:rPrChange>
          </w:rPr>
          <w:t>№1</w:t>
        </w:r>
      </w:ins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  <w:tblGridChange w:id="4">
          <w:tblGrid>
            <w:gridCol w:w="2388"/>
            <w:gridCol w:w="7244"/>
          </w:tblGrid>
        </w:tblGridChange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77AE052E" w:rsidR="00DA03AE" w:rsidRPr="002E4FE1" w:rsidRDefault="0062714B">
            <w:pPr>
              <w:rPr>
                <w:rPrChange w:id="5" w:author="Елена Романова" w:date="2021-02-20T15:20:00Z">
                  <w:rPr/>
                </w:rPrChange>
              </w:rPr>
            </w:pPr>
            <w:ins w:id="6" w:author="Елена Романова" w:date="2021-02-20T16:15:00Z">
              <w:r w:rsidRPr="0062714B">
                <w:t>The player with music visualization function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D8B01EC" w:rsidR="00DA03AE" w:rsidRDefault="0062714B">
            <w:ins w:id="7" w:author="Елена Романова" w:date="2021-02-20T16:17:00Z">
              <w:r w:rsidRPr="0062714B">
                <w:t>Fixing previous and adding new player features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31721142" w:rsidR="00DA03AE" w:rsidRDefault="0062714B">
            <w:ins w:id="8" w:author="Елена Романова" w:date="2021-02-20T16:17:00Z">
              <w:r w:rsidRPr="0062714B">
                <w:t xml:space="preserve">After the midterm, I thought about changing architecture to handle several p5 sound files. But after few days of research and testing, I rejected this idea. A lot of player features utilize the callback functions and juggling several sound files with a lot of callback seemed like a bad idea. </w:t>
              </w:r>
              <w:r w:rsidRPr="0062714B">
                <w:t>So,</w:t>
              </w:r>
              <w:r w:rsidRPr="0062714B">
                <w:t xml:space="preserve"> to better handle loadings, I added a buffer state that disables buttons functionality while there is loading in the process. After that, I decided to add several new buttons: the “full screen” button that stretches /shrinks the visualization window, and two buttons that show/hide playlist and visualization window. I also worked out some HTML changes and added a style file to make the player more visually appealing.  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62714B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269A135E" w:rsidR="0062714B" w:rsidRDefault="0062714B" w:rsidP="0062714B">
            <w:ins w:id="9" w:author="Елена Романова" w:date="2021-02-20T16:18:00Z">
              <w:r w:rsidRPr="00AA104F">
                <w:t>As I already mentioned, I added buffering state to better handle problems with buttons' functionality. Also, I spent some time with the “full screen” button – there was some tricky part when the user resized the window while in full-screen mode. I was able to recalculate the new window size to return if resize occurs while in FS state. Show / Hide buttons were not this hard to implement, and polishing HTML and CSS was just time-consuming, but not this hard.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 w:rsidTr="00C91288">
        <w:tblPrEx>
          <w:tblW w:w="9632" w:type="dxa"/>
          <w:tblInd w:w="10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PrExChange w:id="10" w:author="Елена Романова" w:date="2021-02-20T16:03:00Z">
            <w:tblPrEx>
              <w:tblW w:w="9632" w:type="dxa"/>
              <w:tblInd w:w="10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</w:tblPrEx>
          </w:tblPrExChange>
        </w:tblPrEx>
        <w:trPr>
          <w:trHeight w:val="798"/>
          <w:trPrChange w:id="11" w:author="Елена Романова" w:date="2021-02-20T16:03:00Z">
            <w:trPr>
              <w:trHeight w:val="1991"/>
            </w:trPr>
          </w:trPrChange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2" w:author="Елена Романова" w:date="2021-02-20T16:03:00Z">
              <w:tcPr>
                <w:tcW w:w="9632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2E48F9" w14:textId="7F29C5E2" w:rsidR="00C91288" w:rsidRDefault="0062714B" w:rsidP="00C91288">
            <w:ins w:id="13" w:author="Елена Романова" w:date="2021-02-20T16:18:00Z">
              <w:r w:rsidRPr="0062714B">
                <w:t>In the next few weeks, I would like to add few new features to the player – like an interactable timeline and maybe something like a small display, that shows song name and other metadata.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593E2625" w:rsidR="00DA03AE" w:rsidRDefault="0062714B">
            <w:ins w:id="14" w:author="Елена Романова" w:date="2021-02-20T16:18:00Z">
              <w:r w:rsidRPr="0062714B">
                <w:t>I think I am still on track. In the next few weeks, I plan to complete the player itself, and after that, all that left is adding more visualization options and testing/bug-fixing.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12A81" w14:textId="77777777" w:rsidR="00E90E81" w:rsidRDefault="00E90E81">
      <w:r>
        <w:separator/>
      </w:r>
    </w:p>
  </w:endnote>
  <w:endnote w:type="continuationSeparator" w:id="0">
    <w:p w14:paraId="48C5C273" w14:textId="77777777" w:rsidR="00E90E81" w:rsidRDefault="00E9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25FBC" w14:textId="77777777" w:rsidR="00E90E81" w:rsidRDefault="00E90E81">
      <w:r>
        <w:separator/>
      </w:r>
    </w:p>
  </w:footnote>
  <w:footnote w:type="continuationSeparator" w:id="0">
    <w:p w14:paraId="08BE8CBE" w14:textId="77777777" w:rsidR="00E90E81" w:rsidRDefault="00E90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Елена Романова">
    <w15:presenceInfo w15:providerId="Windows Live" w15:userId="0dc660a2565a7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E07A7"/>
    <w:rsid w:val="002E4FE1"/>
    <w:rsid w:val="004F6BDE"/>
    <w:rsid w:val="0062714B"/>
    <w:rsid w:val="00731FE9"/>
    <w:rsid w:val="007E19B4"/>
    <w:rsid w:val="009D2C32"/>
    <w:rsid w:val="00C0695F"/>
    <w:rsid w:val="00C91288"/>
    <w:rsid w:val="00DA03AE"/>
    <w:rsid w:val="00E90E81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alloon Text"/>
    <w:basedOn w:val="a"/>
    <w:link w:val="a6"/>
    <w:uiPriority w:val="99"/>
    <w:semiHidden/>
    <w:unhideWhenUsed/>
    <w:rsid w:val="00C0695F"/>
    <w:rPr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 of London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Елена Романова</cp:lastModifiedBy>
  <cp:revision>3</cp:revision>
  <dcterms:created xsi:type="dcterms:W3CDTF">2021-02-20T13:06:00Z</dcterms:created>
  <dcterms:modified xsi:type="dcterms:W3CDTF">2021-02-20T13:18:00Z</dcterms:modified>
</cp:coreProperties>
</file>