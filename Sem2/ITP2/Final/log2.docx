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0C75" w14:textId="6AA2782A" w:rsidR="00DA03AE" w:rsidRPr="002E4FE1" w:rsidRDefault="00F6106C" w:rsidP="002E4FE1">
      <w:pPr>
        <w:pStyle w:val="a4"/>
        <w:jc w:val="center"/>
        <w:rPr>
          <w:rFonts w:ascii="Times New Roman" w:hAnsi="Times New Roman"/>
          <w:rPrChange w:id="0" w:author="Елена Романова" w:date="2021-02-20T15:18:00Z">
            <w:rPr>
              <w:rFonts w:hint="cs"/>
              <w:rtl/>
            </w:rPr>
          </w:rPrChange>
        </w:rPr>
        <w:pPrChange w:id="1" w:author="Елена Романова" w:date="2021-02-20T15:19:00Z">
          <w:pPr>
            <w:pStyle w:val="a4"/>
          </w:pPr>
        </w:pPrChange>
      </w:pPr>
      <w:r>
        <w:t xml:space="preserve">Introduction to Programming </w:t>
      </w:r>
      <w:r w:rsidR="001E07A7">
        <w:t xml:space="preserve">II </w:t>
      </w:r>
      <w:r>
        <w:t>Project Log</w:t>
      </w:r>
      <w:ins w:id="2" w:author="Елена Романова" w:date="2021-02-20T15:18:00Z">
        <w:r w:rsidR="002E4FE1">
          <w:t xml:space="preserve"> </w:t>
        </w:r>
        <w:r w:rsidR="002E4FE1" w:rsidRPr="002E4FE1">
          <w:rPr>
            <w:rPrChange w:id="3" w:author="Елена Романова" w:date="2021-02-20T15:19:00Z">
              <w:rPr>
                <w:rFonts w:ascii="Times New Roman" w:hAnsi="Times New Roman"/>
                <w:lang w:val="ru-RU"/>
              </w:rPr>
            </w:rPrChange>
          </w:rPr>
          <w:t>№</w:t>
        </w:r>
      </w:ins>
      <w:ins w:id="4" w:author="Елена Романова" w:date="2021-02-20T18:45:00Z">
        <w:r w:rsidR="00C32398">
          <w:t>2</w:t>
        </w:r>
      </w:ins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  <w:tblGridChange w:id="5">
          <w:tblGrid>
            <w:gridCol w:w="2388"/>
            <w:gridCol w:w="7244"/>
          </w:tblGrid>
        </w:tblGridChange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3E3580D" w:rsidR="00DA03AE" w:rsidRPr="002E4FE1" w:rsidRDefault="00C32398">
            <w:pPr>
              <w:rPr>
                <w:rPrChange w:id="6" w:author="Елена Романова" w:date="2021-02-20T15:20:00Z">
                  <w:rPr/>
                </w:rPrChange>
              </w:rPr>
            </w:pPr>
            <w:ins w:id="7" w:author="Елена Романова" w:date="2021-02-20T18:55:00Z">
              <w:r w:rsidRPr="00C32398">
                <w:t>The player with music visualization function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56ABFC86" w:rsidR="00DA03AE" w:rsidRDefault="00C32398">
            <w:ins w:id="8" w:author="Елена Романова" w:date="2021-02-20T18:55:00Z">
              <w:r w:rsidRPr="00C32398">
                <w:t>Timeline and display window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 w:rsidTr="00C32398">
        <w:tblPrEx>
          <w:tblW w:w="9632" w:type="dxa"/>
          <w:tblInd w:w="10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PrExChange w:id="9" w:author="Елена Романова" w:date="2021-02-20T18:38:00Z">
            <w:tblPrEx>
              <w:tblW w:w="9632" w:type="dxa"/>
              <w:tblInd w:w="1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</w:tblPrEx>
          </w:tblPrExChange>
        </w:tblPrEx>
        <w:trPr>
          <w:trHeight w:val="1692"/>
          <w:trPrChange w:id="10" w:author="Елена Романова" w:date="2021-02-20T18:38:00Z">
            <w:trPr>
              <w:trHeight w:val="2431"/>
            </w:trPr>
          </w:trPrChange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1" w:author="Елена Романова" w:date="2021-02-20T18:38:00Z">
              <w:tcPr>
                <w:tcW w:w="9632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680E6A" w14:textId="77777777" w:rsidR="00C32398" w:rsidRDefault="00C32398" w:rsidP="00C32398">
            <w:pPr>
              <w:rPr>
                <w:ins w:id="12" w:author="Елена Романова" w:date="2021-02-20T18:55:00Z"/>
              </w:rPr>
            </w:pPr>
            <w:ins w:id="13" w:author="Елена Романова" w:date="2021-02-20T18:55:00Z">
              <w:r>
                <w:t xml:space="preserve">At the end of the 16th week, I was able to complete the interactive timeline feature based on the DOM input element. This line will show the song's progress: move while a song is playing, pause and resume on pause/play and reset when a song is stopped. Besides showing progress, this line allows the user to jump to any position of the song on click. </w:t>
              </w:r>
            </w:ins>
          </w:p>
          <w:p w14:paraId="4E068C23" w14:textId="12FDEA7A" w:rsidR="00C04F58" w:rsidRDefault="00C32398" w:rsidP="00C32398">
            <w:ins w:id="14" w:author="Елена Романова" w:date="2021-02-20T18:55:00Z">
              <w:r>
                <w:t>The second feature is the small “display” window that shows the song name, format, and timestamp. It also shows the loading process, and updates when the player is playing.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62714B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062A8F9C" w:rsidR="0062714B" w:rsidRDefault="00C32398" w:rsidP="0062714B">
            <w:ins w:id="15" w:author="Елена Романова" w:date="2021-02-20T18:55:00Z">
              <w:r w:rsidRPr="00C32398">
                <w:t xml:space="preserve">Both these features require a constant update of the visual information, and there would be no problem to make them using canvas because the draw function is called each frame. But because I decided to make the whole player using simple JS and </w:t>
              </w:r>
              <w:proofErr w:type="gramStart"/>
              <w:r w:rsidRPr="00C32398">
                <w:t>HTML</w:t>
              </w:r>
              <w:proofErr w:type="gramEnd"/>
              <w:r w:rsidRPr="00C32398">
                <w:t xml:space="preserve"> I had to use asynchronous functions. I used the “</w:t>
              </w:r>
              <w:proofErr w:type="spellStart"/>
              <w:r w:rsidRPr="00C32398">
                <w:t>setInterval</w:t>
              </w:r>
              <w:proofErr w:type="spellEnd"/>
              <w:r w:rsidRPr="00C32398">
                <w:t>” function to get required information each time tick and update target elements, and the “</w:t>
              </w:r>
              <w:proofErr w:type="spellStart"/>
              <w:r w:rsidRPr="00C32398">
                <w:t>clearInterval</w:t>
              </w:r>
              <w:proofErr w:type="spellEnd"/>
              <w:r w:rsidRPr="00C32398">
                <w:t>” function to stop callback from reoccurring. Updating information on timeline and display was relatively easy, but clickable timeline interaction gave me trouble. The biggest obstacle that I faced was the fact, that when a song is paused, the “</w:t>
              </w:r>
              <w:proofErr w:type="spellStart"/>
              <w:r w:rsidRPr="00C32398">
                <w:t>currentTime</w:t>
              </w:r>
              <w:proofErr w:type="spellEnd"/>
              <w:r w:rsidRPr="00C32398">
                <w:t>” function returns 0 for some reason. Because of the solution, it can look a little bit clumsy, but it was my best shot.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 w:rsidTr="00C91288">
        <w:tblPrEx>
          <w:tblW w:w="9632" w:type="dxa"/>
          <w:tblInd w:w="10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PrExChange w:id="16" w:author="Елена Романова" w:date="2021-02-20T16:03:00Z">
            <w:tblPrEx>
              <w:tblW w:w="9632" w:type="dxa"/>
              <w:tblInd w:w="1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</w:tblPrEx>
          </w:tblPrExChange>
        </w:tblPrEx>
        <w:trPr>
          <w:trHeight w:val="798"/>
          <w:trPrChange w:id="17" w:author="Елена Романова" w:date="2021-02-20T16:03:00Z">
            <w:trPr>
              <w:trHeight w:val="1991"/>
            </w:trPr>
          </w:trPrChange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8" w:author="Елена Романова" w:date="2021-02-20T16:03:00Z">
              <w:tcPr>
                <w:tcW w:w="9632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2E48F9" w14:textId="3E3DCEB4" w:rsidR="00C91288" w:rsidRDefault="000428EB" w:rsidP="00C91288">
            <w:ins w:id="19" w:author="Елена Романова" w:date="2021-02-20T18:56:00Z">
              <w:r w:rsidRPr="000428EB">
                <w:t>In the next few weeks, I plan to spend time adding more visualizations. I am bad with creative stuff and artistically impaired, so I think I will do few suggested extensions, tweak some of them here and there, and at the end will add 2-3 visualizations of my own.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14F5C6C5" w:rsidR="00DA03AE" w:rsidRDefault="000428EB">
            <w:ins w:id="20" w:author="Елена Романова" w:date="2021-02-20T18:56:00Z">
              <w:r w:rsidRPr="000428EB">
                <w:t xml:space="preserve">Doing good so far, I think that the next part should </w:t>
              </w:r>
              <w:proofErr w:type="spellStart"/>
              <w:r w:rsidRPr="000428EB">
                <w:t>no</w:t>
              </w:r>
              <w:proofErr w:type="spellEnd"/>
              <w:r w:rsidRPr="000428EB">
                <w:t xml:space="preserve"> be this hard, so I hope to finish on time. Fingers crossed…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7A748" w14:textId="77777777" w:rsidR="005A1B6F" w:rsidRDefault="005A1B6F">
      <w:r>
        <w:separator/>
      </w:r>
    </w:p>
  </w:endnote>
  <w:endnote w:type="continuationSeparator" w:id="0">
    <w:p w14:paraId="6767A5DD" w14:textId="77777777" w:rsidR="005A1B6F" w:rsidRDefault="005A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785D4" w14:textId="77777777" w:rsidR="005A1B6F" w:rsidRDefault="005A1B6F">
      <w:r>
        <w:separator/>
      </w:r>
    </w:p>
  </w:footnote>
  <w:footnote w:type="continuationSeparator" w:id="0">
    <w:p w14:paraId="15D5720A" w14:textId="77777777" w:rsidR="005A1B6F" w:rsidRDefault="005A1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Елена Романова">
    <w15:presenceInfo w15:providerId="Windows Live" w15:userId="0dc660a2565a7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428EB"/>
    <w:rsid w:val="001E07A7"/>
    <w:rsid w:val="002E4FE1"/>
    <w:rsid w:val="004F6BDE"/>
    <w:rsid w:val="005A1B6F"/>
    <w:rsid w:val="0062714B"/>
    <w:rsid w:val="00731FE9"/>
    <w:rsid w:val="007E19B4"/>
    <w:rsid w:val="0095457A"/>
    <w:rsid w:val="009D2C32"/>
    <w:rsid w:val="00C04F58"/>
    <w:rsid w:val="00C0695F"/>
    <w:rsid w:val="00C32398"/>
    <w:rsid w:val="00C91288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C0695F"/>
    <w:rPr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Елена Романова</cp:lastModifiedBy>
  <cp:revision>2</cp:revision>
  <dcterms:created xsi:type="dcterms:W3CDTF">2021-02-20T15:56:00Z</dcterms:created>
  <dcterms:modified xsi:type="dcterms:W3CDTF">2021-02-20T15:56:00Z</dcterms:modified>
</cp:coreProperties>
</file>