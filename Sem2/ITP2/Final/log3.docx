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10C75" w14:textId="3BF87973" w:rsidR="00DA03AE" w:rsidRPr="002E4FE1" w:rsidRDefault="00F6106C" w:rsidP="002E4FE1">
      <w:pPr>
        <w:pStyle w:val="a4"/>
        <w:jc w:val="center"/>
        <w:rPr>
          <w:rFonts w:ascii="Times New Roman" w:hAnsi="Times New Roman"/>
          <w:rPrChange w:id="0" w:author="Елена Романова" w:date="2021-02-20T15:18:00Z">
            <w:rPr>
              <w:rFonts w:hint="cs"/>
              <w:rtl/>
            </w:rPr>
          </w:rPrChange>
        </w:rPr>
        <w:pPrChange w:id="1" w:author="Елена Романова" w:date="2021-02-20T15:19:00Z">
          <w:pPr>
            <w:pStyle w:val="a4"/>
          </w:pPr>
        </w:pPrChange>
      </w:pPr>
      <w:r>
        <w:t xml:space="preserve">Introduction to Programming </w:t>
      </w:r>
      <w:r w:rsidR="001E07A7">
        <w:t xml:space="preserve">II </w:t>
      </w:r>
      <w:r>
        <w:t>Project Log</w:t>
      </w:r>
      <w:ins w:id="2" w:author="Елена Романова" w:date="2021-02-20T15:18:00Z">
        <w:r w:rsidR="002E4FE1">
          <w:t xml:space="preserve"> </w:t>
        </w:r>
        <w:r w:rsidR="002E4FE1" w:rsidRPr="002E4FE1">
          <w:rPr>
            <w:rPrChange w:id="3" w:author="Елена Романова" w:date="2021-02-20T15:19:00Z">
              <w:rPr>
                <w:rFonts w:ascii="Times New Roman" w:hAnsi="Times New Roman"/>
                <w:lang w:val="ru-RU"/>
              </w:rPr>
            </w:rPrChange>
          </w:rPr>
          <w:t>№</w:t>
        </w:r>
      </w:ins>
      <w:ins w:id="4" w:author="Елена Романова" w:date="2021-02-20T19:34:00Z">
        <w:r w:rsidR="003140CC">
          <w:t>3</w:t>
        </w:r>
      </w:ins>
    </w:p>
    <w:p w14:paraId="5287BCD8" w14:textId="77777777" w:rsidR="00DA03AE" w:rsidRDefault="00DA03AE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  <w:tblGridChange w:id="5">
          <w:tblGrid>
            <w:gridCol w:w="2388"/>
            <w:gridCol w:w="7244"/>
          </w:tblGrid>
        </w:tblGridChange>
      </w:tblGrid>
      <w:tr w:rsidR="00DA03AE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 xml:space="preserve">Project </w:t>
            </w:r>
            <w:r w:rsidR="001E07A7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13E3580D" w:rsidR="00DA03AE" w:rsidRPr="002E4FE1" w:rsidRDefault="00C32398">
            <w:pPr>
              <w:rPr>
                <w:rPrChange w:id="6" w:author="Елена Романова" w:date="2021-02-20T15:20:00Z">
                  <w:rPr/>
                </w:rPrChange>
              </w:rPr>
            </w:pPr>
            <w:ins w:id="7" w:author="Елена Романова" w:date="2021-02-20T18:55:00Z">
              <w:r w:rsidRPr="00C32398">
                <w:t>The player with music visualization function</w:t>
              </w:r>
            </w:ins>
          </w:p>
        </w:tc>
      </w:tr>
      <w:tr w:rsidR="00DA03AE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4A4EC5D6" w:rsidR="00DA03AE" w:rsidRDefault="003140CC">
            <w:ins w:id="8" w:author="Елена Романова" w:date="2021-02-20T19:32:00Z">
              <w:r w:rsidRPr="003140CC">
                <w:t>Adding music visualizations to the player</w:t>
              </w:r>
            </w:ins>
          </w:p>
        </w:tc>
      </w:tr>
      <w:tr w:rsidR="00DA03AE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DA03AE" w14:paraId="6C3AF0CE" w14:textId="77777777" w:rsidTr="00874406">
        <w:tblPrEx>
          <w:tblW w:w="9632" w:type="dxa"/>
          <w:tblInd w:w="108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PrExChange w:id="9" w:author="Елена Романова" w:date="2021-02-20T19:15:00Z">
            <w:tblPrEx>
              <w:tblW w:w="9632" w:type="dxa"/>
              <w:tblInd w:w="10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</w:tblPrEx>
          </w:tblPrExChange>
        </w:tblPrEx>
        <w:trPr>
          <w:trHeight w:val="984"/>
          <w:trPrChange w:id="10" w:author="Елена Романова" w:date="2021-02-20T19:15:00Z">
            <w:trPr>
              <w:trHeight w:val="2431"/>
            </w:trPr>
          </w:trPrChange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11" w:author="Елена Романова" w:date="2021-02-20T19:15:00Z">
              <w:tcPr>
                <w:tcW w:w="9632" w:type="dxa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E068C23" w14:textId="3E60658F" w:rsidR="00C04F58" w:rsidRDefault="003140CC" w:rsidP="00C32398">
            <w:ins w:id="12" w:author="Елена Романова" w:date="2021-02-20T19:32:00Z">
              <w:r w:rsidRPr="003140CC">
                <w:t>I tweaked some of the initial three visualizations to make them a little more sophisticated. I also added another three suggested visualizations with minor changes. And in the end, I</w:t>
              </w:r>
              <w:r>
                <w:t xml:space="preserve"> have</w:t>
              </w:r>
              <w:r w:rsidRPr="003140CC">
                <w:t xml:space="preserve"> added three visualizations of my own.</w:t>
              </w:r>
            </w:ins>
          </w:p>
        </w:tc>
      </w:tr>
      <w:tr w:rsidR="00DA03AE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62714B" w14:paraId="1231082E" w14:textId="77777777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5483D" w14:textId="11326C20" w:rsidR="0062714B" w:rsidRDefault="003140CC" w:rsidP="0062714B">
            <w:ins w:id="13" w:author="Елена Романова" w:date="2021-02-20T19:33:00Z">
              <w:r w:rsidRPr="003140CC">
                <w:t xml:space="preserve">The only visualization that created me some problems was the last one. Visualizations before </w:t>
              </w:r>
              <w:proofErr w:type="gramStart"/>
              <w:r w:rsidRPr="003140CC">
                <w:t>weren’t</w:t>
              </w:r>
              <w:proofErr w:type="gramEnd"/>
              <w:r w:rsidRPr="003140CC">
                <w:t xml:space="preserve"> this hard and mostly required some tweaking to create a more appealing image. </w:t>
              </w:r>
              <w:proofErr w:type="gramStart"/>
              <w:r w:rsidRPr="003140CC">
                <w:t>So</w:t>
              </w:r>
              <w:proofErr w:type="gramEnd"/>
              <w:r w:rsidRPr="003140CC">
                <w:t xml:space="preserve"> for the last one, I had a few spare days to experiment, so I decided to make something more interesting. One of my initial ambitions was to create something akin to the rhythm game, and I decided to create something akin to the “</w:t>
              </w:r>
              <w:proofErr w:type="spellStart"/>
              <w:r w:rsidRPr="003140CC">
                <w:t>Audiosurf</w:t>
              </w:r>
              <w:proofErr w:type="spellEnd"/>
              <w:r w:rsidRPr="003140CC">
                <w:t xml:space="preserve">”. I stuck with the image of 3D movement in my head and found an interesting tutorial about “2.5D” visuals. I play a lot of “old school” racing games and decided to make something similar. But this whole proved to be a lot harder for someone like me, who had no prior graphical experience. Things like perspective, skewing, the relation between vectors – I spent a lot of time trying to wrap my head around them. In the end, I understood that I wasted a lot of time just researching </w:t>
              </w:r>
            </w:ins>
            <w:ins w:id="14" w:author="Елена Романова" w:date="2021-02-20T19:34:00Z">
              <w:r w:rsidRPr="003140CC">
                <w:t>theory and</w:t>
              </w:r>
            </w:ins>
            <w:ins w:id="15" w:author="Елена Романова" w:date="2021-02-20T19:33:00Z">
              <w:r w:rsidRPr="003140CC">
                <w:t xml:space="preserve"> will not finish the implementation of this game on time. </w:t>
              </w:r>
              <w:proofErr w:type="gramStart"/>
              <w:r w:rsidRPr="003140CC">
                <w:t>So</w:t>
              </w:r>
              <w:proofErr w:type="gramEnd"/>
              <w:r w:rsidRPr="003140CC">
                <w:t xml:space="preserve"> I just used the simple concept of pseudo 3d for the visualization and decided to try to work on this idea in the future.</w:t>
              </w:r>
            </w:ins>
          </w:p>
        </w:tc>
      </w:tr>
      <w:tr w:rsidR="00DA03AE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</w:tr>
      <w:tr w:rsidR="003140CC" w14:paraId="32B25FB6" w14:textId="77777777" w:rsidTr="00C91288">
        <w:tblPrEx>
          <w:tblW w:w="9632" w:type="dxa"/>
          <w:tblInd w:w="108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PrExChange w:id="16" w:author="Елена Романова" w:date="2021-02-20T16:03:00Z">
            <w:tblPrEx>
              <w:tblW w:w="9632" w:type="dxa"/>
              <w:tblInd w:w="10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</w:tblPrEx>
          </w:tblPrExChange>
        </w:tblPrEx>
        <w:trPr>
          <w:trHeight w:val="798"/>
          <w:trPrChange w:id="17" w:author="Елена Романова" w:date="2021-02-20T16:03:00Z">
            <w:trPr>
              <w:trHeight w:val="1991"/>
            </w:trPr>
          </w:trPrChange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18" w:author="Елена Романова" w:date="2021-02-20T16:03:00Z">
              <w:tcPr>
                <w:tcW w:w="9632" w:type="dxa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82E48F9" w14:textId="53134557" w:rsidR="003140CC" w:rsidRDefault="003140CC" w:rsidP="003140CC">
            <w:pPr>
              <w:pPrChange w:id="19" w:author="Елена Романова" w:date="2021-02-20T19:26:00Z">
                <w:pPr/>
              </w:pPrChange>
            </w:pPr>
            <w:ins w:id="20" w:author="Елена Романова" w:date="2021-02-20T19:33:00Z">
              <w:r w:rsidRPr="00122850">
                <w:t>In the last 2 weeks, I plan to test and fix some bugs, that I will be able to find. Also, I need to refactor, clean, and comment on my code, to make it more readable and understandable by others.</w:t>
              </w:r>
            </w:ins>
          </w:p>
        </w:tc>
      </w:tr>
      <w:tr w:rsidR="00DA03AE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</w:t>
            </w:r>
            <w:r w:rsidR="001E07A7">
              <w:rPr>
                <w:b/>
                <w:bCs/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how will you address the issue?</w:t>
            </w:r>
          </w:p>
        </w:tc>
      </w:tr>
      <w:tr w:rsidR="00DA03AE" w14:paraId="74FCB76E" w14:textId="77777777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4B61" w14:textId="6A7F5847" w:rsidR="00DA03AE" w:rsidRPr="003140CC" w:rsidRDefault="003140CC">
            <w:pPr>
              <w:rPr>
                <w:rPrChange w:id="21" w:author="Елена Романова" w:date="2021-02-20T19:30:00Z">
                  <w:rPr/>
                </w:rPrChange>
              </w:rPr>
            </w:pPr>
            <w:ins w:id="22" w:author="Елена Романова" w:date="2021-02-20T19:34:00Z">
              <w:r w:rsidRPr="003140CC">
                <w:t xml:space="preserve">I fixed most of the bugs right away, without waiting for the bug-fixing stage, so I hope that there are not many bugs left. </w:t>
              </w:r>
              <w:r w:rsidRPr="003140CC">
                <w:t>So,</w:t>
              </w:r>
              <w:r w:rsidRPr="003140CC">
                <w:t xml:space="preserve"> if there is no sudden incident, I hope I will complete everything as planned.</w:t>
              </w:r>
            </w:ins>
          </w:p>
        </w:tc>
      </w:tr>
    </w:tbl>
    <w:p w14:paraId="1E15E615" w14:textId="77777777" w:rsidR="00DA03AE" w:rsidRDefault="00DA03AE" w:rsidP="003140CC">
      <w:pPr>
        <w:pStyle w:val="Body"/>
        <w:pPrChange w:id="23" w:author="Елена Романова" w:date="2021-02-20T19:34:00Z">
          <w:pPr>
            <w:pStyle w:val="Body"/>
          </w:pPr>
        </w:pPrChange>
      </w:pPr>
    </w:p>
    <w:sectPr w:rsidR="00DA03A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DC5A5" w14:textId="77777777" w:rsidR="00105127" w:rsidRDefault="00105127">
      <w:r>
        <w:separator/>
      </w:r>
    </w:p>
  </w:endnote>
  <w:endnote w:type="continuationSeparator" w:id="0">
    <w:p w14:paraId="52B01C67" w14:textId="77777777" w:rsidR="00105127" w:rsidRDefault="00105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ADFB0" w14:textId="77777777" w:rsidR="00DA03AE" w:rsidRDefault="00DA03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2ED0B" w14:textId="77777777" w:rsidR="00105127" w:rsidRDefault="00105127">
      <w:r>
        <w:separator/>
      </w:r>
    </w:p>
  </w:footnote>
  <w:footnote w:type="continuationSeparator" w:id="0">
    <w:p w14:paraId="3B30DA02" w14:textId="77777777" w:rsidR="00105127" w:rsidRDefault="00105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97A07" w14:textId="77777777" w:rsidR="00DA03AE" w:rsidRDefault="00DA03AE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Елена Романова">
    <w15:presenceInfo w15:providerId="Windows Live" w15:userId="0dc660a2565a79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AE"/>
    <w:rsid w:val="000428EB"/>
    <w:rsid w:val="00105127"/>
    <w:rsid w:val="001E07A7"/>
    <w:rsid w:val="002E4FE1"/>
    <w:rsid w:val="003140CC"/>
    <w:rsid w:val="004F6BDE"/>
    <w:rsid w:val="005221B6"/>
    <w:rsid w:val="0062714B"/>
    <w:rsid w:val="00731FE9"/>
    <w:rsid w:val="007E19B4"/>
    <w:rsid w:val="00874406"/>
    <w:rsid w:val="0095457A"/>
    <w:rsid w:val="009D2C32"/>
    <w:rsid w:val="00C04F58"/>
    <w:rsid w:val="00C0695F"/>
    <w:rsid w:val="00C32398"/>
    <w:rsid w:val="00C91288"/>
    <w:rsid w:val="00DA03AE"/>
    <w:rsid w:val="00EC14CF"/>
    <w:rsid w:val="00F6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2D0DA"/>
  <w15:docId w15:val="{1988F50C-9FCD-4719-AD3B-B985FCD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styleId="a4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alloon Text"/>
    <w:basedOn w:val="a"/>
    <w:link w:val="a6"/>
    <w:uiPriority w:val="99"/>
    <w:semiHidden/>
    <w:unhideWhenUsed/>
    <w:rsid w:val="00C0695F"/>
    <w:rPr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0695F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FF7612-13F3-DB4B-9B0E-2A2A03AA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 of London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Елена Романова</cp:lastModifiedBy>
  <cp:revision>2</cp:revision>
  <dcterms:created xsi:type="dcterms:W3CDTF">2021-02-20T16:34:00Z</dcterms:created>
  <dcterms:modified xsi:type="dcterms:W3CDTF">2021-02-20T16:34:00Z</dcterms:modified>
</cp:coreProperties>
</file>